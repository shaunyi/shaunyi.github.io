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4B248552" w:rsidR="00687C16" w:rsidRDefault="00987F51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4C096F">
        <w:rPr>
          <w:sz w:val="24"/>
          <w:szCs w:val="24"/>
        </w:rPr>
        <w:t>2000</w:t>
      </w:r>
      <w:r>
        <w:rPr>
          <w:sz w:val="24"/>
          <w:szCs w:val="24"/>
        </w:rPr>
        <w:t xml:space="preserve"> to </w:t>
      </w:r>
      <w:r w:rsidR="004C096F">
        <w:rPr>
          <w:sz w:val="24"/>
          <w:szCs w:val="24"/>
        </w:rPr>
        <w:t>2005</w:t>
      </w:r>
      <w:r w:rsidR="00DC554E">
        <w:rPr>
          <w:sz w:val="24"/>
          <w:szCs w:val="24"/>
        </w:rPr>
        <w:t xml:space="preserve"> </w:t>
      </w:r>
      <w:r w:rsidR="00C14722">
        <w:rPr>
          <w:sz w:val="24"/>
          <w:szCs w:val="24"/>
        </w:rPr>
        <w:t xml:space="preserve">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>oriented distributed system</w:t>
      </w:r>
      <w:r w:rsidR="00DC554E">
        <w:rPr>
          <w:sz w:val="24"/>
          <w:szCs w:val="24"/>
        </w:rPr>
        <w:t>s</w:t>
      </w:r>
      <w:r w:rsidR="000C691B">
        <w:rPr>
          <w:sz w:val="24"/>
          <w:szCs w:val="24"/>
        </w:rPr>
        <w:t xml:space="preserve"> and discovered that it was lack of </w:t>
      </w:r>
      <w:r w:rsidR="004C096F"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 w:rsidR="004C096F">
        <w:rPr>
          <w:sz w:val="24"/>
          <w:szCs w:val="24"/>
        </w:rPr>
        <w:t>s</w:t>
      </w:r>
      <w:r>
        <w:rPr>
          <w:sz w:val="24"/>
          <w:szCs w:val="24"/>
        </w:rPr>
        <w:t xml:space="preserve"> for my Ph.D. at the University of Georgia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>framework to address the issue.</w:t>
      </w:r>
      <w:r w:rsidR="00E6092B">
        <w:rPr>
          <w:sz w:val="24"/>
          <w:szCs w:val="24"/>
        </w:rPr>
        <w:t xml:space="preserve"> </w:t>
      </w:r>
      <w:r>
        <w:rPr>
          <w:sz w:val="24"/>
          <w:szCs w:val="24"/>
        </w:rPr>
        <w:t>I have successfully applied and implemented graph algorit</w:t>
      </w:r>
      <w:r w:rsidR="00DC554E">
        <w:rPr>
          <w:sz w:val="24"/>
          <w:szCs w:val="24"/>
        </w:rPr>
        <w:t>h</w:t>
      </w:r>
      <w:r>
        <w:rPr>
          <w:sz w:val="24"/>
          <w:szCs w:val="24"/>
        </w:rPr>
        <w:t xml:space="preserve">ms to solve the analysis of the framework, and my originality was rewarded with one publication on ACM Southeast Conference and one on IEEE International Conferences on Web Services. </w:t>
      </w:r>
    </w:p>
    <w:p w14:paraId="5EE36911" w14:textId="11F35005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</w:t>
      </w:r>
      <w:r w:rsidR="00987F51">
        <w:rPr>
          <w:sz w:val="24"/>
          <w:szCs w:val="24"/>
        </w:rPr>
        <w:t xml:space="preserve">extended </w:t>
      </w:r>
      <w:r w:rsidR="00E6092B">
        <w:rPr>
          <w:sz w:val="24"/>
          <w:szCs w:val="24"/>
        </w:rPr>
        <w:t xml:space="preserve">my research in algorithms </w:t>
      </w:r>
      <w:r w:rsidR="00A67B4C">
        <w:rPr>
          <w:sz w:val="24"/>
          <w:szCs w:val="24"/>
        </w:rPr>
        <w:t>on how to solve large</w:t>
      </w:r>
      <w:r w:rsidR="00687C16">
        <w:rPr>
          <w:sz w:val="24"/>
          <w:szCs w:val="24"/>
        </w:rPr>
        <w:t xml:space="preserve"> computer network</w:t>
      </w:r>
      <w:r w:rsidR="00A67B4C">
        <w:rPr>
          <w:sz w:val="24"/>
          <w:szCs w:val="24"/>
        </w:rPr>
        <w:t xml:space="preserve"> issues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850058" w:rsidRPr="00850058">
        <w:rPr>
          <w:sz w:val="24"/>
          <w:szCs w:val="24"/>
        </w:rPr>
        <w:t>It has not only automated verification of fiber path diversity, but also shortened the network planning time for a metropolitan from 2 weeks of manual planning to several hours of programed search time.</w:t>
      </w:r>
      <w:r w:rsidR="00850058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The</w:t>
      </w:r>
      <w:r w:rsidR="0059059A">
        <w:rPr>
          <w:sz w:val="24"/>
          <w:szCs w:val="24"/>
        </w:rPr>
        <w:t xml:space="preserve"> algorithm was the </w:t>
      </w:r>
      <w:r w:rsidR="00B47DF6">
        <w:rPr>
          <w:sz w:val="24"/>
          <w:szCs w:val="24"/>
        </w:rPr>
        <w:t>first optimized</w:t>
      </w:r>
      <w:r w:rsidR="0059059A">
        <w:rPr>
          <w:sz w:val="24"/>
          <w:szCs w:val="24"/>
        </w:rPr>
        <w:t xml:space="preserve"> </w:t>
      </w:r>
      <w:r w:rsidR="00045A82">
        <w:rPr>
          <w:sz w:val="24"/>
          <w:szCs w:val="24"/>
        </w:rPr>
        <w:t>solution in the area of the triple play network planning, which</w:t>
      </w:r>
      <w:r w:rsidR="0059059A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was</w:t>
      </w:r>
      <w:r w:rsidR="00045A82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patented in 201</w:t>
      </w:r>
      <w:r w:rsidR="000C494B">
        <w:rPr>
          <w:sz w:val="24"/>
          <w:szCs w:val="24"/>
        </w:rPr>
        <w:t>0</w:t>
      </w:r>
      <w:r w:rsidR="00850058">
        <w:rPr>
          <w:sz w:val="24"/>
          <w:szCs w:val="24"/>
        </w:rPr>
        <w:t>.</w:t>
      </w:r>
    </w:p>
    <w:p w14:paraId="59DB9242" w14:textId="5FCEE456" w:rsidR="00045A82" w:rsidRDefault="0050577B" w:rsidP="00045A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 to optimization of network planning, I have also investigated methods to </w:t>
      </w:r>
      <w:r w:rsidR="00045A82" w:rsidRPr="00045A82">
        <w:rPr>
          <w:sz w:val="24"/>
          <w:szCs w:val="24"/>
        </w:rPr>
        <w:t xml:space="preserve">identify/locate </w:t>
      </w:r>
      <w:r>
        <w:rPr>
          <w:sz w:val="24"/>
          <w:szCs w:val="24"/>
        </w:rPr>
        <w:t xml:space="preserve">wireline access </w:t>
      </w:r>
      <w:r w:rsidR="00045A82" w:rsidRPr="00045A82">
        <w:rPr>
          <w:sz w:val="24"/>
          <w:szCs w:val="24"/>
        </w:rPr>
        <w:t>network faults</w:t>
      </w:r>
      <w:r>
        <w:rPr>
          <w:sz w:val="24"/>
          <w:szCs w:val="24"/>
        </w:rPr>
        <w:t>, using machine learning techniques</w:t>
      </w:r>
      <w:r w:rsidR="00045A82" w:rsidRPr="00045A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One patented approach is single ended loop test (SELT), where </w:t>
      </w:r>
      <w:r w:rsidR="00045A82" w:rsidRPr="00045A82">
        <w:rPr>
          <w:sz w:val="24"/>
          <w:szCs w:val="24"/>
        </w:rPr>
        <w:t>per frequency tone data</w:t>
      </w:r>
      <w:r>
        <w:rPr>
          <w:sz w:val="24"/>
          <w:szCs w:val="24"/>
        </w:rPr>
        <w:t xml:space="preserve"> from DSLAM is used to</w:t>
      </w:r>
      <w:r w:rsidR="00045A82" w:rsidRPr="0004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 </w:t>
      </w:r>
      <w:r w:rsidR="00045A82" w:rsidRPr="00045A82">
        <w:rPr>
          <w:sz w:val="24"/>
          <w:szCs w:val="24"/>
        </w:rPr>
        <w:t>faults on twisted copper pair. This algorithm achieves 99.9% of fault detection rate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with 0.01% false positive. This algorithm beats all other algorithms developed by companies such as ALU and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Ericsson by 100 times. It saved AT&amp;T many hundreds of millions of dollars for unnecessary dispatches over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 xml:space="preserve">last 10 years. It also saved $30 million because AT&amp;T didn’t have to buy the software </w:t>
      </w:r>
      <w:r>
        <w:rPr>
          <w:sz w:val="24"/>
          <w:szCs w:val="24"/>
        </w:rPr>
        <w:t xml:space="preserve">license </w:t>
      </w:r>
      <w:r w:rsidR="00045A82" w:rsidRPr="00045A82">
        <w:rPr>
          <w:sz w:val="24"/>
          <w:szCs w:val="24"/>
        </w:rPr>
        <w:t>from ALU.</w:t>
      </w:r>
    </w:p>
    <w:p w14:paraId="5C6432D8" w14:textId="5313BBB8" w:rsidR="00A67B4C" w:rsidRDefault="00082AE0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Early </w:t>
      </w:r>
      <w:r w:rsidR="002610DD">
        <w:rPr>
          <w:sz w:val="24"/>
          <w:szCs w:val="24"/>
        </w:rPr>
        <w:t xml:space="preserve">years of </w:t>
      </w:r>
      <w:r w:rsidR="00C26138">
        <w:rPr>
          <w:sz w:val="24"/>
          <w:szCs w:val="24"/>
        </w:rPr>
        <w:t xml:space="preserve">the </w:t>
      </w:r>
      <w:r w:rsidR="002610DD">
        <w:rPr>
          <w:sz w:val="24"/>
          <w:szCs w:val="24"/>
        </w:rPr>
        <w:t>2010 decade</w:t>
      </w:r>
      <w:r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</w:t>
      </w:r>
      <w:r w:rsidR="00DC554E">
        <w:rPr>
          <w:sz w:val="24"/>
          <w:szCs w:val="24"/>
        </w:rPr>
        <w:t>I</w:t>
      </w:r>
      <w:r w:rsidR="00BA7D87">
        <w:rPr>
          <w:sz w:val="24"/>
          <w:szCs w:val="24"/>
        </w:rPr>
        <w:t>nternet traffic and different quality of service requirement</w:t>
      </w:r>
      <w:r w:rsidR="00DC554E">
        <w:rPr>
          <w:sz w:val="24"/>
          <w:szCs w:val="24"/>
        </w:rPr>
        <w:t>s</w:t>
      </w:r>
      <w:r w:rsidR="00BA7D87">
        <w:rPr>
          <w:sz w:val="24"/>
          <w:szCs w:val="24"/>
        </w:rPr>
        <w:t xml:space="preserve">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its application to gain insights in network operation. </w:t>
      </w:r>
    </w:p>
    <w:p w14:paraId="0667B477" w14:textId="25080168" w:rsidR="00A67B4C" w:rsidRDefault="00A67B4C" w:rsidP="00B7360B">
      <w:pPr>
        <w:jc w:val="both"/>
        <w:rPr>
          <w:ins w:id="0" w:author="YI, XIAOCHUAN" w:date="2018-10-28T17:28:00Z"/>
          <w:sz w:val="24"/>
          <w:szCs w:val="24"/>
        </w:rPr>
      </w:pPr>
      <w:r>
        <w:rPr>
          <w:sz w:val="24"/>
          <w:szCs w:val="24"/>
        </w:rPr>
        <w:t>// How to balance your teaching and how research is going to benefit the university and students?</w:t>
      </w:r>
    </w:p>
    <w:p w14:paraId="3F2ABB76" w14:textId="763197C8" w:rsidR="0061519F" w:rsidRDefault="0061519F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r w:rsidR="006D49C5">
        <w:rPr>
          <w:sz w:val="24"/>
          <w:szCs w:val="24"/>
        </w:rPr>
        <w:t xml:space="preserve">literature review and grant proposal help designing course and keep course content current.  Combining research and teaching will help me develop deep insights in the research areas. In research, I find relevant and impactful projects for student projects.  </w:t>
      </w:r>
    </w:p>
    <w:p w14:paraId="7A4B087D" w14:textId="6798BE5A" w:rsidR="002F06E7" w:rsidRDefault="00A67B4C" w:rsidP="006113F1">
      <w:pPr>
        <w:jc w:val="both"/>
        <w:rPr>
          <w:sz w:val="24"/>
          <w:szCs w:val="24"/>
        </w:rPr>
      </w:pPr>
      <w:r>
        <w:rPr>
          <w:sz w:val="24"/>
          <w:szCs w:val="24"/>
        </w:rPr>
        <w:t>//What is your future research plan? It’s better match to department’s goal/objectives.</w:t>
      </w:r>
      <w:r w:rsidR="00F354B9">
        <w:rPr>
          <w:sz w:val="24"/>
          <w:szCs w:val="24"/>
        </w:rPr>
        <w:t xml:space="preserve"> </w:t>
      </w:r>
    </w:p>
    <w:p w14:paraId="69CB75B5" w14:textId="6E5D33A9" w:rsidR="006D49C5" w:rsidRDefault="006D49C5" w:rsidP="006113F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plan to continue my research in software system design, computer networks, and machine learning.  </w:t>
      </w:r>
      <w:r w:rsidR="0006231C">
        <w:rPr>
          <w:sz w:val="24"/>
          <w:szCs w:val="24"/>
        </w:rPr>
        <w:t xml:space="preserve">At </w:t>
      </w:r>
      <w:r>
        <w:rPr>
          <w:sz w:val="24"/>
          <w:szCs w:val="24"/>
        </w:rPr>
        <w:t xml:space="preserve">AT&amp;T labs I have gained experience </w:t>
      </w:r>
      <w:r w:rsidR="004F3DED">
        <w:rPr>
          <w:sz w:val="24"/>
          <w:szCs w:val="24"/>
        </w:rPr>
        <w:t>working different organizations</w:t>
      </w:r>
      <w:r w:rsidR="0006231C">
        <w:rPr>
          <w:sz w:val="24"/>
          <w:szCs w:val="24"/>
        </w:rPr>
        <w:t xml:space="preserve"> to t</w:t>
      </w:r>
      <w:r w:rsidR="004F3DED">
        <w:rPr>
          <w:sz w:val="24"/>
          <w:szCs w:val="24"/>
        </w:rPr>
        <w:t xml:space="preserve">he </w:t>
      </w:r>
      <w:r w:rsidR="0006231C">
        <w:rPr>
          <w:sz w:val="24"/>
          <w:szCs w:val="24"/>
        </w:rPr>
        <w:t>technical and business challenges each organization face</w:t>
      </w:r>
      <w:r w:rsidR="004F3DED">
        <w:rPr>
          <w:sz w:val="24"/>
          <w:szCs w:val="24"/>
        </w:rPr>
        <w:t xml:space="preserve">, </w:t>
      </w:r>
      <w:r w:rsidR="0006231C">
        <w:rPr>
          <w:sz w:val="24"/>
          <w:szCs w:val="24"/>
        </w:rPr>
        <w:t xml:space="preserve">learning new areas fast, proposing POC solution with agile and iterative development for client review. I have many experiences of successfully securing R&amp;D funding. I plan to utilize this experience and skills for future research endeavors. </w:t>
      </w:r>
    </w:p>
    <w:p w14:paraId="0893D189" w14:textId="77777777" w:rsidR="0006231C" w:rsidRPr="00456D4F" w:rsidRDefault="0006231C" w:rsidP="006113F1">
      <w:pPr>
        <w:jc w:val="both"/>
        <w:rPr>
          <w:sz w:val="24"/>
          <w:szCs w:val="24"/>
        </w:rPr>
      </w:pPr>
      <w:bookmarkStart w:id="1" w:name="_GoBack"/>
      <w:bookmarkEnd w:id="1"/>
    </w:p>
    <w:sectPr w:rsidR="0006231C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, XIAOCHUAN">
    <w15:presenceInfo w15:providerId="AD" w15:userId="S::xy1267@att.com::eb3eb175-57b5-4296-b901-0b5ce3ee8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D3"/>
    <w:rsid w:val="00045A82"/>
    <w:rsid w:val="0006231C"/>
    <w:rsid w:val="00082AE0"/>
    <w:rsid w:val="000C494B"/>
    <w:rsid w:val="000C691B"/>
    <w:rsid w:val="001C1976"/>
    <w:rsid w:val="002610DD"/>
    <w:rsid w:val="00283237"/>
    <w:rsid w:val="002F06E7"/>
    <w:rsid w:val="00311E89"/>
    <w:rsid w:val="0036396D"/>
    <w:rsid w:val="00456D4F"/>
    <w:rsid w:val="00484ACF"/>
    <w:rsid w:val="004C096F"/>
    <w:rsid w:val="004F3DED"/>
    <w:rsid w:val="0050577B"/>
    <w:rsid w:val="005408C0"/>
    <w:rsid w:val="00570A06"/>
    <w:rsid w:val="00585359"/>
    <w:rsid w:val="0059059A"/>
    <w:rsid w:val="006113F1"/>
    <w:rsid w:val="0061519F"/>
    <w:rsid w:val="006862B0"/>
    <w:rsid w:val="00687C16"/>
    <w:rsid w:val="006D49C5"/>
    <w:rsid w:val="006E0544"/>
    <w:rsid w:val="00850058"/>
    <w:rsid w:val="009158D3"/>
    <w:rsid w:val="00987F51"/>
    <w:rsid w:val="009C1C92"/>
    <w:rsid w:val="00A67B4C"/>
    <w:rsid w:val="00A7349B"/>
    <w:rsid w:val="00B47DF6"/>
    <w:rsid w:val="00B7360B"/>
    <w:rsid w:val="00BA7D87"/>
    <w:rsid w:val="00C14722"/>
    <w:rsid w:val="00C26138"/>
    <w:rsid w:val="00C942F7"/>
    <w:rsid w:val="00CA4F96"/>
    <w:rsid w:val="00DC554E"/>
    <w:rsid w:val="00DF562B"/>
    <w:rsid w:val="00E6092B"/>
    <w:rsid w:val="00F354B9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5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9</cp:revision>
  <dcterms:created xsi:type="dcterms:W3CDTF">2018-10-28T00:59:00Z</dcterms:created>
  <dcterms:modified xsi:type="dcterms:W3CDTF">2018-10-29T01:01:00Z</dcterms:modified>
</cp:coreProperties>
</file>